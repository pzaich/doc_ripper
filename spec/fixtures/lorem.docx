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4808B" w14:textId="77777777" w:rsidR="007319FA" w:rsidRDefault="00A913CA" w:rsidP="00A913CA">
      <w:pPr>
        <w:rPr>
          <w:ins w:id="0" w:author="Rich Niles" w:date="2016-03-15T13:38:00Z"/>
          <w:rFonts w:ascii="Arial" w:eastAsia="Times New Roman" w:hAnsi="Arial" w:cs="Times New Roman"/>
          <w:color w:val="000000"/>
          <w:sz w:val="17"/>
          <w:szCs w:val="17"/>
        </w:rPr>
      </w:pP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Lorem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ipsum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dolor sit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amet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,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consectetur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del w:id="1" w:author="Rich Niles" w:date="2016-03-15T13:26:00Z">
        <w:r w:rsidR="00884FAA" w:rsidDel="00672C44">
          <w:rPr>
            <w:rFonts w:ascii="Arial" w:eastAsia="Times New Roman" w:hAnsi="Arial" w:cs="Times New Roman"/>
            <w:color w:val="000000"/>
            <w:sz w:val="17"/>
            <w:szCs w:val="17"/>
          </w:rPr>
          <w:delText xml:space="preserve">rich was here </w:delText>
        </w:r>
      </w:del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adipiscing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elit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,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sed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do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eiusmod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tempor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incididunt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ut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labore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et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dolore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magna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aliqua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.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Ut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enim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ad minim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veniam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,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quis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nostrud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exercitation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ullamco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laboris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nisi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ut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aliquip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ex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ea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commodo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consequat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.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Duis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aute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irure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dolor </w:t>
      </w:r>
    </w:p>
    <w:p w14:paraId="4ADFE651" w14:textId="77777777" w:rsidR="007319FA" w:rsidRDefault="007319FA" w:rsidP="00A913CA">
      <w:pPr>
        <w:rPr>
          <w:ins w:id="2" w:author="Rich Niles" w:date="2016-03-15T13:38:00Z"/>
          <w:rFonts w:ascii="Arial" w:eastAsia="Times New Roman" w:hAnsi="Arial" w:cs="Times New Roman"/>
          <w:color w:val="000000"/>
          <w:sz w:val="17"/>
          <w:szCs w:val="17"/>
        </w:rPr>
      </w:pPr>
    </w:p>
    <w:p w14:paraId="7C4B74B3" w14:textId="79444389" w:rsidR="00A913CA" w:rsidRPr="00A913CA" w:rsidRDefault="00A913CA" w:rsidP="00A913CA">
      <w:pPr>
        <w:rPr>
          <w:rFonts w:ascii="Times" w:eastAsia="Times New Roman" w:hAnsi="Times" w:cs="Times New Roman"/>
          <w:sz w:val="20"/>
          <w:szCs w:val="20"/>
        </w:rPr>
      </w:pPr>
      <w:bookmarkStart w:id="3" w:name="_GoBack"/>
      <w:bookmarkEnd w:id="3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in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reprehenderit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in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voluptate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velit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esse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cillum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dolore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eu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fugiat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nulla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pariatur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.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Excepteur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sint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occaecat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cupidatat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non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proident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,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sunt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in culpa qui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officia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deserunt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mollit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anim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id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est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 xml:space="preserve"> </w:t>
      </w:r>
      <w:proofErr w:type="spellStart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laborum</w:t>
      </w:r>
      <w:proofErr w:type="spellEnd"/>
      <w:r w:rsidRPr="00A913CA">
        <w:rPr>
          <w:rFonts w:ascii="Arial" w:eastAsia="Times New Roman" w:hAnsi="Arial" w:cs="Times New Roman"/>
          <w:color w:val="000000"/>
          <w:sz w:val="17"/>
          <w:szCs w:val="17"/>
        </w:rPr>
        <w:t>.</w:t>
      </w:r>
    </w:p>
    <w:p w14:paraId="75C8FA60" w14:textId="77777777" w:rsidR="000C5365" w:rsidRDefault="000C5365"/>
    <w:sectPr w:rsidR="000C5365" w:rsidSect="00583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 Niles">
    <w15:presenceInfo w15:providerId="None" w15:userId="Rich Nil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A"/>
    <w:rsid w:val="000C5365"/>
    <w:rsid w:val="00583FEF"/>
    <w:rsid w:val="00672C44"/>
    <w:rsid w:val="007319FA"/>
    <w:rsid w:val="00884FAA"/>
    <w:rsid w:val="00A9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F9A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C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Zaich</dc:creator>
  <cp:keywords/>
  <dc:description/>
  <cp:lastModifiedBy>Rich Niles</cp:lastModifiedBy>
  <cp:revision>4</cp:revision>
  <dcterms:created xsi:type="dcterms:W3CDTF">2014-10-06T19:55:00Z</dcterms:created>
  <dcterms:modified xsi:type="dcterms:W3CDTF">2016-03-15T20:44:00Z</dcterms:modified>
</cp:coreProperties>
</file>